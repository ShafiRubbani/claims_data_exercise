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C78F12" w14:textId="42F1532D" w:rsidR="00A91B10" w:rsidRDefault="00FF77BD">
      <w:r>
        <w:t>Exercise 1</w:t>
      </w:r>
    </w:p>
    <w:p w14:paraId="4B1D6D27" w14:textId="1E170D6C" w:rsidR="00FF77BD" w:rsidRDefault="00FF77BD">
      <w:r>
        <w:t>1-</w:t>
      </w:r>
      <w:ins w:id="0" w:author="Partners HealthCare System" w:date="2019-01-10T08:48:00Z">
        <w:r w:rsidR="006B53F9">
          <w:t>10</w:t>
        </w:r>
      </w:ins>
      <w:del w:id="1" w:author="Partners HealthCare System" w:date="2019-01-10T08:48:00Z">
        <w:r w:rsidDel="006B53F9">
          <w:delText>8</w:delText>
        </w:r>
      </w:del>
      <w:r>
        <w:t>-2019</w:t>
      </w:r>
    </w:p>
    <w:p w14:paraId="6FC8775C" w14:textId="77777777" w:rsidR="00A91B10" w:rsidRDefault="00A91B10"/>
    <w:p w14:paraId="7897EBBF" w14:textId="77777777" w:rsidR="00A91B10" w:rsidRDefault="00A91B10">
      <w:r>
        <w:t xml:space="preserve">Goals:  </w:t>
      </w:r>
    </w:p>
    <w:p w14:paraId="773BEACE" w14:textId="77777777" w:rsidR="00A91B10" w:rsidRDefault="00A91B10" w:rsidP="00A91B10">
      <w:pPr>
        <w:pStyle w:val="ListParagraph"/>
        <w:numPr>
          <w:ilvl w:val="0"/>
          <w:numId w:val="1"/>
        </w:numPr>
      </w:pPr>
      <w:r>
        <w:t xml:space="preserve">Combine claims data with </w:t>
      </w:r>
      <w:r w:rsidR="00777973">
        <w:t xml:space="preserve">enrollment and </w:t>
      </w:r>
      <w:r>
        <w:t xml:space="preserve">area-level data to create an analytic dataset.  </w:t>
      </w:r>
    </w:p>
    <w:p w14:paraId="50ABDABE" w14:textId="77777777" w:rsidR="00777973" w:rsidRDefault="00777973" w:rsidP="00A91B10">
      <w:pPr>
        <w:pStyle w:val="ListParagraph"/>
        <w:numPr>
          <w:ilvl w:val="0"/>
          <w:numId w:val="1"/>
        </w:numPr>
      </w:pPr>
      <w:r>
        <w:t>Examine demographics and unadjusted costs</w:t>
      </w:r>
    </w:p>
    <w:p w14:paraId="6BF3993E" w14:textId="77777777" w:rsidR="00A91B10" w:rsidRDefault="00A91B10" w:rsidP="00A91B10">
      <w:pPr>
        <w:pStyle w:val="ListParagraph"/>
        <w:numPr>
          <w:ilvl w:val="0"/>
          <w:numId w:val="1"/>
        </w:numPr>
      </w:pPr>
      <w:r>
        <w:t>Run a simple linear regression.</w:t>
      </w:r>
    </w:p>
    <w:p w14:paraId="7B4AC0C7" w14:textId="77777777" w:rsidR="00A91B10" w:rsidRDefault="00A91B10" w:rsidP="00A91B10"/>
    <w:p w14:paraId="0E30708E" w14:textId="77777777" w:rsidR="00A91B10" w:rsidRDefault="00A91B10" w:rsidP="00A91B10"/>
    <w:p w14:paraId="735AACB5" w14:textId="77777777" w:rsidR="00A91B10" w:rsidRDefault="00A91B10" w:rsidP="00A91B10">
      <w:r>
        <w:t>Analysis Plan:</w:t>
      </w:r>
      <w:r w:rsidR="00777973">
        <w:t xml:space="preserve">  </w:t>
      </w:r>
    </w:p>
    <w:p w14:paraId="78A093A3" w14:textId="14351CC0" w:rsidR="00777973" w:rsidRDefault="00FF77BD" w:rsidP="00777973">
      <w:pPr>
        <w:pStyle w:val="ListParagraph"/>
        <w:numPr>
          <w:ilvl w:val="0"/>
          <w:numId w:val="4"/>
        </w:numPr>
      </w:pPr>
      <w:r>
        <w:t>Cohort Definition:</w:t>
      </w:r>
      <w:r w:rsidR="00632E62">
        <w:t xml:space="preserve"> </w:t>
      </w:r>
    </w:p>
    <w:p w14:paraId="79A168BD" w14:textId="1EF9DA26" w:rsidR="00FF77BD" w:rsidRDefault="006B53F9" w:rsidP="00FF77BD">
      <w:pPr>
        <w:pStyle w:val="ListParagraph"/>
        <w:numPr>
          <w:ilvl w:val="1"/>
          <w:numId w:val="4"/>
        </w:numPr>
      </w:pPr>
      <w:r>
        <w:t>Members i</w:t>
      </w:r>
      <w:r w:rsidR="00FF77BD">
        <w:t>ncluded in 2012 enrollment file</w:t>
      </w:r>
      <w:r>
        <w:t xml:space="preserve"> </w:t>
      </w:r>
    </w:p>
    <w:p w14:paraId="441AFD4D" w14:textId="29DE0F7D" w:rsidR="00FF77BD" w:rsidRDefault="00FF77BD" w:rsidP="00FF77BD">
      <w:pPr>
        <w:pStyle w:val="ListParagraph"/>
        <w:numPr>
          <w:ilvl w:val="1"/>
          <w:numId w:val="4"/>
        </w:numPr>
      </w:pPr>
      <w:r>
        <w:t>Had &gt;= 1 month of enrollment in the diabetes program</w:t>
      </w:r>
      <w:r w:rsidR="00632E62">
        <w:t xml:space="preserve"> in 2012</w:t>
      </w:r>
    </w:p>
    <w:p w14:paraId="434CC608" w14:textId="22AC4EC0" w:rsidR="00777973" w:rsidRDefault="00777973" w:rsidP="00FF77BD">
      <w:pPr>
        <w:pStyle w:val="ListParagraph"/>
        <w:ind w:left="1440"/>
      </w:pPr>
    </w:p>
    <w:p w14:paraId="4402C8C0" w14:textId="711EA565" w:rsidR="00777973" w:rsidRDefault="00777973" w:rsidP="00632E62">
      <w:pPr>
        <w:pStyle w:val="ListParagraph"/>
        <w:numPr>
          <w:ilvl w:val="0"/>
          <w:numId w:val="4"/>
        </w:numPr>
      </w:pPr>
      <w:r>
        <w:t>Outcome:</w:t>
      </w:r>
      <w:r w:rsidR="00632E62">
        <w:t xml:space="preserve">  </w:t>
      </w:r>
      <w:r>
        <w:t>Annual total cost of office visits with any diabetes diagnosis</w:t>
      </w:r>
      <w:r w:rsidR="00F20EB5">
        <w:t xml:space="preserve"> that occurred while enrolled in the diabetes management program</w:t>
      </w:r>
    </w:p>
    <w:p w14:paraId="5C938ABE" w14:textId="510B1750" w:rsidR="00FF77BD" w:rsidRDefault="00632E62" w:rsidP="00777973">
      <w:pPr>
        <w:pStyle w:val="ListParagraph"/>
        <w:numPr>
          <w:ilvl w:val="1"/>
          <w:numId w:val="4"/>
        </w:numPr>
      </w:pPr>
      <w:r>
        <w:t>Claims included must meet the</w:t>
      </w:r>
      <w:r w:rsidR="00FF77BD">
        <w:t xml:space="preserve"> following</w:t>
      </w:r>
      <w:r>
        <w:t xml:space="preserve"> criteria:</w:t>
      </w:r>
    </w:p>
    <w:p w14:paraId="233E802E" w14:textId="0D26E71D" w:rsidR="00FF77BD" w:rsidRDefault="00FF77BD" w:rsidP="00FF77BD">
      <w:pPr>
        <w:pStyle w:val="ListParagraph"/>
        <w:numPr>
          <w:ilvl w:val="2"/>
          <w:numId w:val="4"/>
        </w:numPr>
      </w:pPr>
      <w:r>
        <w:t>Office visits</w:t>
      </w:r>
    </w:p>
    <w:p w14:paraId="1425E74B" w14:textId="1E2105F2" w:rsidR="00FF77BD" w:rsidRDefault="00FF77BD" w:rsidP="00FF77BD">
      <w:pPr>
        <w:pStyle w:val="ListParagraph"/>
        <w:numPr>
          <w:ilvl w:val="2"/>
          <w:numId w:val="4"/>
        </w:numPr>
      </w:pPr>
      <w:r>
        <w:t>&gt;=1 line with a</w:t>
      </w:r>
      <w:r w:rsidR="006B53F9">
        <w:t>n ICD9</w:t>
      </w:r>
      <w:r>
        <w:t xml:space="preserve"> diabetes diagnosis (250.x)</w:t>
      </w:r>
    </w:p>
    <w:p w14:paraId="2D8E9C9C" w14:textId="4CFDCA1C" w:rsidR="003F52AD" w:rsidRDefault="006B53F9" w:rsidP="003F52AD">
      <w:pPr>
        <w:pStyle w:val="ListParagraph"/>
        <w:numPr>
          <w:ilvl w:val="2"/>
          <w:numId w:val="4"/>
        </w:numPr>
      </w:pPr>
      <w:r>
        <w:t>Claim d</w:t>
      </w:r>
      <w:r w:rsidR="00632E62">
        <w:t>ate of service during enrollment in the diabetes program</w:t>
      </w:r>
    </w:p>
    <w:p w14:paraId="30B7F1D4" w14:textId="77777777" w:rsidR="00705825" w:rsidRDefault="00705825" w:rsidP="00705825">
      <w:pPr>
        <w:pStyle w:val="ListParagraph"/>
        <w:numPr>
          <w:ilvl w:val="1"/>
          <w:numId w:val="4"/>
        </w:numPr>
        <w:rPr>
          <w:ins w:id="2" w:author="Catherine Myong" w:date="2019-01-09T16:48:00Z"/>
        </w:rPr>
      </w:pPr>
      <w:ins w:id="3" w:author="Catherine Myong" w:date="2019-01-09T16:48:00Z">
        <w:r>
          <w:t>Calculate the individual total annual cost of claims meeting above criteria (include all claim lines within claim, not just the line with the diabetes diagnosis)</w:t>
        </w:r>
      </w:ins>
    </w:p>
    <w:p w14:paraId="43D9BD42" w14:textId="4C5D41F3" w:rsidR="00FF77BD" w:rsidRDefault="00632E62" w:rsidP="00632E62">
      <w:pPr>
        <w:pStyle w:val="ListParagraph"/>
        <w:numPr>
          <w:ilvl w:val="1"/>
          <w:numId w:val="4"/>
        </w:numPr>
      </w:pPr>
      <w:r>
        <w:t>Calculate the annual costs of included claims</w:t>
      </w:r>
    </w:p>
    <w:p w14:paraId="31E52663" w14:textId="77777777" w:rsidR="00FF77BD" w:rsidRDefault="00FF77BD" w:rsidP="00FF77BD">
      <w:pPr>
        <w:pStyle w:val="ListParagraph"/>
        <w:ind w:left="1440"/>
      </w:pPr>
    </w:p>
    <w:p w14:paraId="51155026" w14:textId="7199F192" w:rsidR="00777973" w:rsidRDefault="00777973" w:rsidP="00632E62">
      <w:pPr>
        <w:pStyle w:val="ListParagraph"/>
        <w:numPr>
          <w:ilvl w:val="0"/>
          <w:numId w:val="4"/>
        </w:numPr>
      </w:pPr>
      <w:r>
        <w:t xml:space="preserve">Predictor:  Area level indicator of </w:t>
      </w:r>
      <w:r w:rsidR="003F52AD">
        <w:t>lower SES</w:t>
      </w:r>
    </w:p>
    <w:p w14:paraId="147F319D" w14:textId="6E7E3E93" w:rsidR="00632E62" w:rsidRDefault="00632E62" w:rsidP="00632E62">
      <w:pPr>
        <w:pStyle w:val="ListParagraph"/>
        <w:numPr>
          <w:ilvl w:val="1"/>
          <w:numId w:val="4"/>
        </w:numPr>
      </w:pPr>
      <w:r>
        <w:t xml:space="preserve">Zip code file includes </w:t>
      </w:r>
      <w:r w:rsidR="003F52AD">
        <w:t>median income for each zip code</w:t>
      </w:r>
    </w:p>
    <w:p w14:paraId="7C3387C2" w14:textId="39D5628E" w:rsidR="003F52AD" w:rsidRDefault="003F52AD" w:rsidP="00632E62">
      <w:pPr>
        <w:pStyle w:val="ListParagraph"/>
        <w:numPr>
          <w:ilvl w:val="1"/>
          <w:numId w:val="4"/>
        </w:numPr>
      </w:pPr>
      <w:r>
        <w:t>Create indicator of lower SES</w:t>
      </w:r>
    </w:p>
    <w:p w14:paraId="49F07C5A" w14:textId="3FFEBAA4" w:rsidR="00777973" w:rsidRDefault="00F20EB5" w:rsidP="00777973">
      <w:pPr>
        <w:pStyle w:val="ListParagraph"/>
        <w:numPr>
          <w:ilvl w:val="2"/>
          <w:numId w:val="4"/>
        </w:numPr>
      </w:pPr>
      <w:r>
        <w:t xml:space="preserve">Definition of </w:t>
      </w:r>
      <w:r w:rsidR="00777973">
        <w:t>Low</w:t>
      </w:r>
      <w:r w:rsidR="003F52AD">
        <w:t>er</w:t>
      </w:r>
      <w:r w:rsidR="00777973">
        <w:t xml:space="preserve"> SES</w:t>
      </w:r>
      <w:r>
        <w:t xml:space="preserve">: </w:t>
      </w:r>
      <w:r w:rsidR="00777973">
        <w:t xml:space="preserve"> </w:t>
      </w:r>
      <w:r>
        <w:t>zip code</w:t>
      </w:r>
      <w:r w:rsidR="00777973">
        <w:t xml:space="preserve"> me</w:t>
      </w:r>
      <w:r w:rsidR="003F52AD">
        <w:t>dian income</w:t>
      </w:r>
      <w:r w:rsidR="00777973">
        <w:t xml:space="preserve"> &lt; median income across zip codes</w:t>
      </w:r>
    </w:p>
    <w:p w14:paraId="1CA29FAB" w14:textId="25D426EF" w:rsidR="003F52AD" w:rsidRDefault="003F52AD" w:rsidP="00777973">
      <w:pPr>
        <w:pStyle w:val="ListParagraph"/>
        <w:numPr>
          <w:ilvl w:val="2"/>
          <w:numId w:val="4"/>
        </w:numPr>
      </w:pPr>
      <w:r>
        <w:t>Indicator = 0 if not lower SES, =1 if lower SES</w:t>
      </w:r>
    </w:p>
    <w:p w14:paraId="29DF5CD7" w14:textId="77777777" w:rsidR="00777973" w:rsidRDefault="00777973" w:rsidP="00777973">
      <w:pPr>
        <w:pStyle w:val="ListParagraph"/>
        <w:numPr>
          <w:ilvl w:val="0"/>
          <w:numId w:val="4"/>
        </w:numPr>
      </w:pPr>
      <w:r>
        <w:t>Covariates:</w:t>
      </w:r>
    </w:p>
    <w:p w14:paraId="2A4B0DE1" w14:textId="60F46006" w:rsidR="003F52AD" w:rsidRDefault="00777973" w:rsidP="00777973">
      <w:pPr>
        <w:pStyle w:val="ListParagraph"/>
        <w:numPr>
          <w:ilvl w:val="1"/>
          <w:numId w:val="4"/>
        </w:numPr>
      </w:pPr>
      <w:r>
        <w:t>Age</w:t>
      </w:r>
      <w:r w:rsidR="003F52AD">
        <w:t xml:space="preserve"> (</w:t>
      </w:r>
      <w:r w:rsidR="007B39C4">
        <w:t xml:space="preserve">treat as a </w:t>
      </w:r>
      <w:r w:rsidR="003F52AD">
        <w:t>continuous</w:t>
      </w:r>
      <w:r w:rsidR="007B39C4">
        <w:t xml:space="preserve"> variable</w:t>
      </w:r>
      <w:r w:rsidR="003F52AD">
        <w:t>)</w:t>
      </w:r>
    </w:p>
    <w:p w14:paraId="520BC7CA" w14:textId="5C83C3A6" w:rsidR="003F52AD" w:rsidRDefault="007B39C4" w:rsidP="00777973">
      <w:pPr>
        <w:pStyle w:val="ListParagraph"/>
        <w:numPr>
          <w:ilvl w:val="1"/>
          <w:numId w:val="4"/>
        </w:numPr>
      </w:pPr>
      <w:r>
        <w:t>Indicator for g</w:t>
      </w:r>
      <w:r w:rsidR="003F52AD">
        <w:t>ender (</w:t>
      </w:r>
      <w:r w:rsidR="006B53F9">
        <w:t xml:space="preserve">make the </w:t>
      </w:r>
      <w:r w:rsidR="003F52AD">
        <w:t>reference group = male)</w:t>
      </w:r>
    </w:p>
    <w:p w14:paraId="78F97D44" w14:textId="28E63C77" w:rsidR="00777973" w:rsidRDefault="003F52AD" w:rsidP="00777973">
      <w:pPr>
        <w:pStyle w:val="ListParagraph"/>
        <w:numPr>
          <w:ilvl w:val="1"/>
          <w:numId w:val="4"/>
        </w:numPr>
      </w:pPr>
      <w:r>
        <w:t>M</w:t>
      </w:r>
      <w:r w:rsidR="00777973">
        <w:t>onths of enrollment in the diabetes management program</w:t>
      </w:r>
      <w:r>
        <w:t xml:space="preserve"> in 2012 (</w:t>
      </w:r>
      <w:r w:rsidR="007B39C4">
        <w:t xml:space="preserve">treat as a </w:t>
      </w:r>
      <w:r>
        <w:t>continuous</w:t>
      </w:r>
      <w:r w:rsidR="007B39C4">
        <w:t xml:space="preserve"> variable</w:t>
      </w:r>
      <w:r>
        <w:t>)</w:t>
      </w:r>
    </w:p>
    <w:p w14:paraId="32720540" w14:textId="45F5A706" w:rsidR="003F52AD" w:rsidRDefault="003F52AD" w:rsidP="00777973">
      <w:pPr>
        <w:pStyle w:val="ListParagraph"/>
        <w:numPr>
          <w:ilvl w:val="1"/>
          <w:numId w:val="4"/>
        </w:numPr>
        <w:rPr>
          <w:ins w:id="4" w:author="Catherine Myong" w:date="2019-01-09T16:52:00Z"/>
        </w:rPr>
      </w:pPr>
      <w:r>
        <w:t>Indicators for race (</w:t>
      </w:r>
      <w:r w:rsidR="006B53F9">
        <w:t xml:space="preserve">make the </w:t>
      </w:r>
      <w:r>
        <w:t>reference group = white)</w:t>
      </w:r>
    </w:p>
    <w:p w14:paraId="721FB10B" w14:textId="1480F38A" w:rsidR="00705825" w:rsidRDefault="00705825" w:rsidP="006B53F9">
      <w:pPr>
        <w:ind w:left="1080"/>
      </w:pPr>
      <w:bookmarkStart w:id="5" w:name="_GoBack"/>
      <w:bookmarkEnd w:id="5"/>
    </w:p>
    <w:p w14:paraId="2E02185B" w14:textId="77777777" w:rsidR="003F52AD" w:rsidRDefault="003F52AD" w:rsidP="006B53F9">
      <w:pPr>
        <w:ind w:left="1080"/>
      </w:pPr>
    </w:p>
    <w:p w14:paraId="365B74EA" w14:textId="0F8DEF6B" w:rsidR="00B167C5" w:rsidRDefault="00632E62" w:rsidP="00B167C5">
      <w:pPr>
        <w:pStyle w:val="ListParagraph"/>
        <w:numPr>
          <w:ilvl w:val="0"/>
          <w:numId w:val="4"/>
        </w:numPr>
      </w:pPr>
      <w:r>
        <w:t>Examine s</w:t>
      </w:r>
      <w:r w:rsidR="00B167C5">
        <w:t>ummary statistics for all variables</w:t>
      </w:r>
      <w:r>
        <w:t xml:space="preserve"> (mean, SD, median, min, max)</w:t>
      </w:r>
    </w:p>
    <w:p w14:paraId="657AAFDA" w14:textId="1E817D3A" w:rsidR="00632E62" w:rsidRDefault="003F52AD" w:rsidP="00632E62">
      <w:pPr>
        <w:pStyle w:val="ListParagraph"/>
        <w:numPr>
          <w:ilvl w:val="1"/>
          <w:numId w:val="4"/>
        </w:numPr>
      </w:pPr>
      <w:r>
        <w:t>Outcome</w:t>
      </w:r>
    </w:p>
    <w:p w14:paraId="6298E476" w14:textId="72427C88" w:rsidR="003F52AD" w:rsidRDefault="003F52AD" w:rsidP="00632E62">
      <w:pPr>
        <w:pStyle w:val="ListParagraph"/>
        <w:numPr>
          <w:ilvl w:val="1"/>
          <w:numId w:val="4"/>
        </w:numPr>
      </w:pPr>
      <w:r>
        <w:t>Predictor</w:t>
      </w:r>
    </w:p>
    <w:p w14:paraId="68ADE54C" w14:textId="3A0AEFC3" w:rsidR="003F52AD" w:rsidRDefault="003F52AD" w:rsidP="00632E62">
      <w:pPr>
        <w:pStyle w:val="ListParagraph"/>
        <w:numPr>
          <w:ilvl w:val="1"/>
          <w:numId w:val="4"/>
        </w:numPr>
      </w:pPr>
      <w:r>
        <w:t>Covariates</w:t>
      </w:r>
    </w:p>
    <w:p w14:paraId="7BB06B22" w14:textId="77777777" w:rsidR="003F52AD" w:rsidRDefault="003F52AD" w:rsidP="003F52AD">
      <w:pPr>
        <w:pStyle w:val="ListParagraph"/>
        <w:ind w:left="1440"/>
      </w:pPr>
    </w:p>
    <w:p w14:paraId="293221A2" w14:textId="7245762E" w:rsidR="000C2E82" w:rsidRDefault="000C2E82" w:rsidP="000C2E82">
      <w:pPr>
        <w:pStyle w:val="ListParagraph"/>
        <w:numPr>
          <w:ilvl w:val="0"/>
          <w:numId w:val="4"/>
        </w:numPr>
      </w:pPr>
      <w:r>
        <w:t>Model:</w:t>
      </w:r>
    </w:p>
    <w:p w14:paraId="03411168" w14:textId="6DD3B3C7" w:rsidR="000C2E82" w:rsidRDefault="000C2E82" w:rsidP="000C2E82">
      <w:pPr>
        <w:pStyle w:val="ListParagraph"/>
        <w:numPr>
          <w:ilvl w:val="1"/>
          <w:numId w:val="4"/>
        </w:numPr>
      </w:pPr>
      <w:r>
        <w:t>Linear regression</w:t>
      </w:r>
    </w:p>
    <w:p w14:paraId="16479FC1" w14:textId="77777777" w:rsidR="00777973" w:rsidRDefault="00777973" w:rsidP="00A91B10"/>
    <w:p w14:paraId="54C860F1" w14:textId="509CE1C8" w:rsidR="00777973" w:rsidRDefault="00777973"/>
    <w:sectPr w:rsidR="00777973" w:rsidSect="00777973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9A90E20" w15:done="0"/>
  <w15:commentEx w15:paraId="1269FD5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9A90E20" w16cid:durableId="1FE0A451"/>
  <w16cid:commentId w16cid:paraId="1269FD53" w16cid:durableId="1FE0AA2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C43E0"/>
    <w:multiLevelType w:val="hybridMultilevel"/>
    <w:tmpl w:val="7A9E9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747FC0"/>
    <w:multiLevelType w:val="hybridMultilevel"/>
    <w:tmpl w:val="85B4B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667864"/>
    <w:multiLevelType w:val="hybridMultilevel"/>
    <w:tmpl w:val="AC9EA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A70762"/>
    <w:multiLevelType w:val="hybridMultilevel"/>
    <w:tmpl w:val="C93A4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atherine Myong">
    <w15:presenceInfo w15:providerId="Windows Live" w15:userId="fe6a3a3261fa55a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revisionView w:markup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B10"/>
    <w:rsid w:val="000154BE"/>
    <w:rsid w:val="000C2E82"/>
    <w:rsid w:val="003E4521"/>
    <w:rsid w:val="003F52AD"/>
    <w:rsid w:val="004749F3"/>
    <w:rsid w:val="004C45A0"/>
    <w:rsid w:val="004D0D74"/>
    <w:rsid w:val="00632E62"/>
    <w:rsid w:val="006B53F9"/>
    <w:rsid w:val="00705825"/>
    <w:rsid w:val="00730304"/>
    <w:rsid w:val="00777973"/>
    <w:rsid w:val="007B39C4"/>
    <w:rsid w:val="00831870"/>
    <w:rsid w:val="0084789B"/>
    <w:rsid w:val="009038FC"/>
    <w:rsid w:val="009F25C9"/>
    <w:rsid w:val="00A418BD"/>
    <w:rsid w:val="00A52538"/>
    <w:rsid w:val="00A619D1"/>
    <w:rsid w:val="00A91B10"/>
    <w:rsid w:val="00B167C5"/>
    <w:rsid w:val="00B70AF5"/>
    <w:rsid w:val="00BB678C"/>
    <w:rsid w:val="00C5055C"/>
    <w:rsid w:val="00D26ED1"/>
    <w:rsid w:val="00F20EB5"/>
    <w:rsid w:val="00FF7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BB3452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1B1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26E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6ED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6E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6E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6ED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6ED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ED1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1B1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26E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6ED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6E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6E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6ED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6ED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E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8" Type="http://schemas.microsoft.com/office/2011/relationships/commentsExtended" Target="commentsExtended.xml"/><Relationship Id="rId9" Type="http://schemas.microsoft.com/office/2016/09/relationships/commentsIds" Target="commentsIds.xml"/><Relationship Id="rId10" Type="http://schemas.microsoft.com/office/2011/relationships/people" Target="peop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225</Words>
  <Characters>1286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Partners HealthCare System</dc:creator>
  <cp:keywords/>
  <dc:description/>
  <cp:lastModifiedBy>Partners HealthCare System</cp:lastModifiedBy>
  <cp:revision>3</cp:revision>
  <dcterms:created xsi:type="dcterms:W3CDTF">2019-01-10T14:48:00Z</dcterms:created>
  <dcterms:modified xsi:type="dcterms:W3CDTF">2019-01-10T14:53:00Z</dcterms:modified>
</cp:coreProperties>
</file>